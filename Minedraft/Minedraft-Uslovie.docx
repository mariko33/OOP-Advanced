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68" w:rsidRPr="00593C19" w:rsidRDefault="00A01625" w:rsidP="00255900">
      <w:pPr>
        <w:pStyle w:val="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3028AE" w:rsidRPr="00593C19">
        <w:rPr>
          <w:noProof/>
          <w:lang w:val="en-GB"/>
        </w:rPr>
        <w:t>Minedraft</w:t>
      </w:r>
    </w:p>
    <w:p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:rsidR="008D64C7" w:rsidRDefault="00255900" w:rsidP="008D64C7">
      <w:pPr>
        <w:pStyle w:val="3"/>
      </w:pPr>
      <w:r>
        <w:t>Overview</w:t>
      </w:r>
    </w:p>
    <w:p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ins w:id="0" w:author="Потребител на Windows" w:date="2018-04-20T12:12:00Z">
        <w:r w:rsidR="00F84AC1">
          <w:rPr>
            <w:b/>
          </w:rPr>
          <w:t xml:space="preserve"> </w:t>
        </w:r>
      </w:ins>
      <w:r w:rsidR="00CF0542" w:rsidRPr="00F84AC1">
        <w:rPr>
          <w:rStyle w:val="CodeChar"/>
        </w:rPr>
        <w:t>ProviderControlle</w:t>
      </w:r>
      <w:r w:rsidR="00CF0542">
        <w:rPr>
          <w:rStyle w:val="CodeChar"/>
        </w:rPr>
        <w:t>r</w:t>
      </w:r>
      <w:ins w:id="1" w:author="Потребител на Windows" w:date="2018-04-20T12:12:00Z">
        <w:r w:rsidR="00F84AC1">
          <w:rPr>
            <w:rStyle w:val="CodeChar"/>
          </w:rPr>
          <w:t xml:space="preserve"> </w:t>
        </w:r>
      </w:ins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</w:t>
      </w:r>
      <w:r w:rsidRPr="00F84AC1">
        <w:rPr>
          <w:b/>
          <w:noProof/>
          <w:highlight w:val="yellow"/>
        </w:rPr>
        <w:t>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</w:p>
    <w:p w:rsidR="008D64C7" w:rsidRDefault="006B5516" w:rsidP="007E0DF3">
      <w:pPr>
        <w:pStyle w:val="2"/>
      </w:pPr>
      <w:r>
        <w:t>Task 1: Structure</w:t>
      </w:r>
    </w:p>
    <w:p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</w:p>
    <w:p w:rsidR="00C404C3" w:rsidRPr="00F84AC1" w:rsidRDefault="00C404C3" w:rsidP="00C404C3">
      <w:pPr>
        <w:pStyle w:val="ac"/>
        <w:numPr>
          <w:ilvl w:val="0"/>
          <w:numId w:val="21"/>
        </w:numPr>
        <w:rPr>
          <w:rFonts w:ascii="Consolas" w:hAnsi="Consolas"/>
          <w:b/>
          <w:noProof/>
          <w:highlight w:val="yellow"/>
          <w:lang w:val="bg-BG"/>
        </w:rPr>
      </w:pPr>
      <w:r w:rsidRPr="00F84AC1">
        <w:rPr>
          <w:rFonts w:ascii="Consolas" w:hAnsi="Consolas"/>
          <w:b/>
          <w:noProof/>
          <w:highlight w:val="yellow"/>
        </w:rPr>
        <w:t>Engine</w:t>
      </w:r>
    </w:p>
    <w:p w:rsidR="00464086" w:rsidRPr="00F84AC1" w:rsidRDefault="00464086" w:rsidP="00C404C3">
      <w:pPr>
        <w:pStyle w:val="ac"/>
        <w:numPr>
          <w:ilvl w:val="0"/>
          <w:numId w:val="21"/>
        </w:numPr>
        <w:rPr>
          <w:rFonts w:ascii="Consolas" w:hAnsi="Consolas"/>
          <w:b/>
          <w:noProof/>
          <w:highlight w:val="yellow"/>
          <w:lang w:val="bg-BG"/>
        </w:rPr>
      </w:pPr>
      <w:r w:rsidRPr="00F84AC1">
        <w:rPr>
          <w:rFonts w:ascii="Consolas" w:hAnsi="Consolas"/>
          <w:b/>
          <w:noProof/>
          <w:highlight w:val="yellow"/>
        </w:rPr>
        <w:t>CommandInterpreter</w:t>
      </w:r>
    </w:p>
    <w:p w:rsidR="00C404C3" w:rsidRPr="00F84AC1" w:rsidRDefault="00C404C3" w:rsidP="00C404C3">
      <w:pPr>
        <w:pStyle w:val="ac"/>
        <w:numPr>
          <w:ilvl w:val="0"/>
          <w:numId w:val="21"/>
        </w:numPr>
        <w:rPr>
          <w:highlight w:val="yellow"/>
        </w:rPr>
      </w:pPr>
      <w:r w:rsidRPr="00F84AC1">
        <w:rPr>
          <w:b/>
          <w:noProof/>
          <w:highlight w:val="yellow"/>
        </w:rPr>
        <w:t>HarvesterController</w:t>
      </w:r>
    </w:p>
    <w:p w:rsidR="00C404C3" w:rsidRPr="00C404C3" w:rsidRDefault="00C404C3" w:rsidP="00C404C3">
      <w:pPr>
        <w:pStyle w:val="ac"/>
        <w:numPr>
          <w:ilvl w:val="0"/>
          <w:numId w:val="21"/>
        </w:numPr>
      </w:pPr>
      <w:r w:rsidRPr="00F84AC1">
        <w:rPr>
          <w:b/>
          <w:noProof/>
          <w:highlight w:val="green"/>
        </w:rPr>
        <w:t>ProviderController</w:t>
      </w:r>
    </w:p>
    <w:p w:rsidR="00C404C3" w:rsidRPr="00F84AC1" w:rsidRDefault="00C404C3" w:rsidP="00C404C3">
      <w:pPr>
        <w:pStyle w:val="ac"/>
        <w:numPr>
          <w:ilvl w:val="0"/>
          <w:numId w:val="21"/>
        </w:numPr>
        <w:rPr>
          <w:highlight w:val="yellow"/>
        </w:rPr>
      </w:pPr>
      <w:r w:rsidRPr="00F84AC1">
        <w:rPr>
          <w:b/>
          <w:noProof/>
          <w:highlight w:val="yellow"/>
        </w:rPr>
        <w:t>EnergyRepository</w:t>
      </w:r>
    </w:p>
    <w:p w:rsidR="00A4511D" w:rsidRPr="00C404C3" w:rsidRDefault="00F04F8D" w:rsidP="00A4511D">
      <w:r w:rsidRPr="00F84AC1">
        <w:rPr>
          <w:highlight w:val="cyan"/>
        </w:rPr>
        <w:t xml:space="preserve">Everywhere you need to </w:t>
      </w:r>
      <w:r w:rsidR="00A4511D" w:rsidRPr="00F84AC1">
        <w:rPr>
          <w:highlight w:val="cyan"/>
        </w:rPr>
        <w:t>inject all dependencies by constructor injection</w:t>
      </w:r>
      <w:r w:rsidR="00A4511D">
        <w:t xml:space="preserve">. </w:t>
      </w:r>
    </w:p>
    <w:p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:rsidR="009D5BA9" w:rsidRDefault="001102FD" w:rsidP="001A5515">
      <w:pPr>
        <w:pStyle w:val="3"/>
        <w:rPr>
          <w:noProof/>
        </w:rPr>
      </w:pPr>
      <w:r w:rsidRPr="00E47656">
        <w:rPr>
          <w:noProof/>
          <w:highlight w:val="cyan"/>
        </w:rPr>
        <w:t>Harvesters</w:t>
      </w:r>
    </w:p>
    <w:p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 w:rsidR="00E47656">
        <w:rPr>
          <w:b/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E47656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:rsidR="007D5BC4" w:rsidRDefault="007D5BC4" w:rsidP="007D5BC4">
      <w:pPr>
        <w:pStyle w:val="4"/>
        <w:rPr>
          <w:noProof/>
        </w:rPr>
      </w:pPr>
      <w:r w:rsidRPr="00E47656">
        <w:rPr>
          <w:noProof/>
          <w:highlight w:val="cyan"/>
        </w:rPr>
        <w:t>StandartHarvester</w:t>
      </w:r>
    </w:p>
    <w:p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:rsidR="00832D65" w:rsidRDefault="0016640B" w:rsidP="001A5515">
      <w:pPr>
        <w:pStyle w:val="4"/>
        <w:rPr>
          <w:noProof/>
        </w:rPr>
      </w:pPr>
      <w:r w:rsidRPr="00E47656">
        <w:rPr>
          <w:noProof/>
          <w:highlight w:val="cyan"/>
        </w:rPr>
        <w:t>SonicHarvester</w:t>
      </w:r>
    </w:p>
    <w:p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 w:rsidR="00E47656"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:rsidR="0016640B" w:rsidRDefault="0016640B" w:rsidP="001A5515">
      <w:pPr>
        <w:pStyle w:val="4"/>
        <w:rPr>
          <w:noProof/>
        </w:rPr>
      </w:pPr>
      <w:r w:rsidRPr="00E47656">
        <w:rPr>
          <w:noProof/>
          <w:highlight w:val="cyan"/>
        </w:rPr>
        <w:t>HammerHarvester</w:t>
      </w:r>
    </w:p>
    <w:p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 w:rsidR="00E47656"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</w:t>
      </w:r>
      <w:r w:rsidRPr="00E47656">
        <w:rPr>
          <w:noProof/>
        </w:rPr>
        <w:t xml:space="preserve"> </w:t>
      </w:r>
      <w:r w:rsidR="00266B8B" w:rsidRPr="00E47656">
        <w:rPr>
          <w:b/>
          <w:noProof/>
        </w:rPr>
        <w:t>3</w:t>
      </w:r>
      <w:bookmarkStart w:id="2" w:name="_GoBack"/>
      <w:bookmarkEnd w:id="2"/>
      <w:r>
        <w:rPr>
          <w:noProof/>
        </w:rPr>
        <w:t>.</w:t>
      </w:r>
    </w:p>
    <w:p w:rsidR="007C4D80" w:rsidRDefault="00C40383" w:rsidP="007C4D80">
      <w:pPr>
        <w:pStyle w:val="4"/>
        <w:rPr>
          <w:noProof/>
        </w:rPr>
      </w:pPr>
      <w:r w:rsidRPr="00E47656">
        <w:rPr>
          <w:noProof/>
          <w:highlight w:val="yellow"/>
        </w:rPr>
        <w:t>Infinity</w:t>
      </w:r>
      <w:r w:rsidR="007C4D80" w:rsidRPr="00E47656">
        <w:rPr>
          <w:noProof/>
          <w:highlight w:val="yellow"/>
        </w:rPr>
        <w:t>Harvester</w:t>
      </w:r>
    </w:p>
    <w:p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E47656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 w:rsidRPr="00E47656">
        <w:rPr>
          <w:noProof/>
          <w:highlight w:val="red"/>
        </w:rPr>
        <w:t xml:space="preserve">, but they </w:t>
      </w:r>
      <w:r w:rsidRPr="00E47656">
        <w:rPr>
          <w:b/>
          <w:noProof/>
          <w:highlight w:val="red"/>
        </w:rPr>
        <w:t>cannot be broken</w:t>
      </w:r>
      <w:r w:rsidR="007C4D80" w:rsidRPr="00C40383">
        <w:rPr>
          <w:b/>
          <w:noProof/>
        </w:rPr>
        <w:t>.</w:t>
      </w:r>
    </w:p>
    <w:p w:rsidR="001102FD" w:rsidRDefault="001102FD" w:rsidP="001A5515">
      <w:pPr>
        <w:pStyle w:val="3"/>
        <w:rPr>
          <w:noProof/>
        </w:rPr>
      </w:pPr>
      <w:r>
        <w:rPr>
          <w:noProof/>
        </w:rPr>
        <w:lastRenderedPageBreak/>
        <w:t>Providers</w:t>
      </w:r>
    </w:p>
    <w:p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:rsidR="007C4D80" w:rsidRDefault="00C40383" w:rsidP="00C40383">
      <w:pPr>
        <w:rPr>
          <w:noProof/>
        </w:rPr>
      </w:pPr>
      <w:r w:rsidRPr="003E2AB8">
        <w:rPr>
          <w:noProof/>
          <w:highlight w:val="yellow"/>
        </w:rPr>
        <w:t xml:space="preserve">All providers start with </w:t>
      </w:r>
      <w:r w:rsidRPr="003E2AB8">
        <w:rPr>
          <w:b/>
          <w:noProof/>
          <w:highlight w:val="yellow"/>
        </w:rPr>
        <w:t>1000</w:t>
      </w:r>
      <w:r w:rsidR="00CF2C5D" w:rsidRPr="003E2AB8">
        <w:rPr>
          <w:noProof/>
          <w:highlight w:val="yellow"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3E2AB8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:rsidR="007C4D80" w:rsidRDefault="007C4D80" w:rsidP="007C4D80">
      <w:pPr>
        <w:pStyle w:val="4"/>
        <w:rPr>
          <w:noProof/>
        </w:rPr>
      </w:pPr>
      <w:r w:rsidRPr="003E2AB8">
        <w:rPr>
          <w:noProof/>
          <w:highlight w:val="cyan"/>
        </w:rPr>
        <w:t>StandartProvider</w:t>
      </w:r>
    </w:p>
    <w:p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:rsidR="0016640B" w:rsidRDefault="0016640B" w:rsidP="001A5515">
      <w:pPr>
        <w:pStyle w:val="4"/>
        <w:rPr>
          <w:noProof/>
        </w:rPr>
      </w:pPr>
      <w:r w:rsidRPr="003E2AB8">
        <w:rPr>
          <w:noProof/>
          <w:highlight w:val="cyan"/>
        </w:rPr>
        <w:t>SolarProvider</w:t>
      </w:r>
    </w:p>
    <w:p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:rsidR="0016640B" w:rsidRDefault="0016640B" w:rsidP="001A5515">
      <w:pPr>
        <w:pStyle w:val="4"/>
        <w:rPr>
          <w:noProof/>
        </w:rPr>
      </w:pPr>
      <w:r w:rsidRPr="003E2AB8">
        <w:rPr>
          <w:noProof/>
          <w:highlight w:val="cyan"/>
        </w:rPr>
        <w:t>PressureProvider</w:t>
      </w:r>
    </w:p>
    <w:p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:rsidR="008D64C7" w:rsidRDefault="00817F2A" w:rsidP="00DA2A27">
      <w:pPr>
        <w:pStyle w:val="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:rsidR="00AB7C1C" w:rsidRDefault="00AB7C1C" w:rsidP="00AB7C1C">
      <w:pPr>
        <w:pStyle w:val="3"/>
      </w:pPr>
      <w:r>
        <w:t xml:space="preserve">The </w:t>
      </w:r>
      <w:r w:rsidR="00C404C3">
        <w:t>Command Pattern</w:t>
      </w:r>
    </w:p>
    <w:p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:rsidR="00530E06" w:rsidRDefault="00530E06" w:rsidP="00530E06">
      <w:pPr>
        <w:pStyle w:val="3"/>
      </w:pPr>
      <w:r>
        <w:t>Functionality</w:t>
      </w:r>
    </w:p>
    <w:p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</w:t>
      </w:r>
      <w:r w:rsidR="003D4A3C" w:rsidRPr="004765BA">
        <w:rPr>
          <w:noProof/>
          <w:highlight w:val="yellow"/>
        </w:rPr>
        <w:t xml:space="preserve">is </w:t>
      </w:r>
      <w:r w:rsidR="003D4A3C" w:rsidRPr="004765BA">
        <w:rPr>
          <w:b/>
          <w:noProof/>
          <w:highlight w:val="yellow"/>
        </w:rPr>
        <w:t>ENOUGH</w:t>
      </w:r>
      <w:r w:rsidR="004765BA" w:rsidRPr="004765BA">
        <w:rPr>
          <w:b/>
          <w:noProof/>
          <w:highlight w:val="yellow"/>
        </w:rPr>
        <w:t xml:space="preserve"> </w:t>
      </w:r>
      <w:r w:rsidR="003D4A3C" w:rsidRPr="004765BA">
        <w:rPr>
          <w:b/>
          <w:noProof/>
          <w:highlight w:val="yellow"/>
        </w:rPr>
        <w:t>energy</w:t>
      </w:r>
      <w:r w:rsidR="004765BA">
        <w:rPr>
          <w:b/>
          <w:noProof/>
        </w:rPr>
        <w:t xml:space="preserve"> </w:t>
      </w:r>
      <w:r w:rsidR="00C31532">
        <w:rPr>
          <w:noProof/>
        </w:rPr>
        <w:t>for a whole day</w:t>
      </w:r>
      <w:r w:rsidR="00C31532" w:rsidRPr="004765BA">
        <w:rPr>
          <w:noProof/>
          <w:highlight w:val="yellow"/>
        </w:rPr>
        <w:t xml:space="preserve">, </w:t>
      </w:r>
      <w:r w:rsidR="003D4A3C" w:rsidRPr="004765BA">
        <w:rPr>
          <w:b/>
          <w:noProof/>
          <w:highlight w:val="yellow"/>
        </w:rPr>
        <w:t>power up</w:t>
      </w:r>
      <w:r w:rsidR="004765BA" w:rsidRPr="004765BA">
        <w:rPr>
          <w:b/>
          <w:noProof/>
          <w:highlight w:val="yellow"/>
        </w:rPr>
        <w:t xml:space="preserve"> </w:t>
      </w:r>
      <w:r w:rsidR="003D4A3C" w:rsidRPr="004765BA">
        <w:rPr>
          <w:b/>
          <w:noProof/>
          <w:highlight w:val="yellow"/>
        </w:rPr>
        <w:t>ALL</w:t>
      </w:r>
      <w:r w:rsidR="003D4A3C" w:rsidRPr="004765B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4765BA">
        <w:rPr>
          <w:rStyle w:val="CodeChar"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 w:rsidR="004765BA"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4765BA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:rsidR="00C31532" w:rsidRPr="004765BA" w:rsidRDefault="00C31532" w:rsidP="00C31532">
      <w:pPr>
        <w:spacing w:before="0" w:after="0"/>
        <w:ind w:left="360"/>
        <w:rPr>
          <w:b/>
          <w:noProof/>
          <w:highlight w:val="yellow"/>
        </w:rPr>
      </w:pPr>
      <w:r w:rsidRPr="004765BA">
        <w:rPr>
          <w:rStyle w:val="CodeChar"/>
        </w:rPr>
        <w:t>Energy</w:t>
      </w:r>
      <w:r w:rsidR="009367C2" w:rsidRPr="004765BA">
        <w:rPr>
          <w:noProof/>
          <w:highlight w:val="yellow"/>
        </w:rPr>
        <w:t xml:space="preserve"> -</w:t>
      </w:r>
      <w:r w:rsidR="009367C2" w:rsidRPr="004765BA">
        <w:rPr>
          <w:b/>
          <w:noProof/>
          <w:highlight w:val="yellow"/>
        </w:rPr>
        <w:t>20%</w:t>
      </w:r>
    </w:p>
    <w:p w:rsidR="009367C2" w:rsidRPr="004765BA" w:rsidRDefault="009367C2" w:rsidP="009367C2">
      <w:pPr>
        <w:spacing w:before="0" w:after="0"/>
        <w:ind w:left="360"/>
        <w:rPr>
          <w:noProof/>
          <w:highlight w:val="yellow"/>
        </w:rPr>
      </w:pPr>
      <w:r w:rsidRPr="004765BA">
        <w:rPr>
          <w:rStyle w:val="CodeChar"/>
        </w:rPr>
        <w:t>Half</w:t>
      </w:r>
      <w:r w:rsidRPr="004765BA">
        <w:rPr>
          <w:noProof/>
          <w:highlight w:val="yellow"/>
        </w:rPr>
        <w:t>-</w:t>
      </w:r>
      <w:r w:rsidRPr="004765BA">
        <w:rPr>
          <w:b/>
          <w:noProof/>
          <w:highlight w:val="yellow"/>
        </w:rPr>
        <w:t>50%</w:t>
      </w:r>
    </w:p>
    <w:p w:rsidR="009367C2" w:rsidRPr="009367C2" w:rsidRDefault="009367C2" w:rsidP="009367C2">
      <w:pPr>
        <w:spacing w:before="0" w:after="0"/>
        <w:ind w:left="360"/>
        <w:rPr>
          <w:noProof/>
        </w:rPr>
      </w:pPr>
      <w:r w:rsidRPr="004765BA">
        <w:rPr>
          <w:rStyle w:val="CodeChar"/>
        </w:rPr>
        <w:t>Full</w:t>
      </w:r>
      <w:r w:rsidRPr="004765BA">
        <w:rPr>
          <w:noProof/>
          <w:highlight w:val="yellow"/>
        </w:rPr>
        <w:t>-</w:t>
      </w:r>
      <w:r w:rsidRPr="004765BA">
        <w:rPr>
          <w:b/>
          <w:noProof/>
          <w:highlight w:val="yellow"/>
        </w:rPr>
        <w:t>100%</w:t>
      </w:r>
    </w:p>
    <w:p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4765BA">
        <w:rPr>
          <w:noProof/>
          <w:highlight w:val="yellow"/>
        </w:rPr>
        <w:t xml:space="preserve">lose 100 of their durability each time, when </w:t>
      </w:r>
      <w:r w:rsidRPr="004765BA">
        <w:rPr>
          <w:b/>
          <w:noProof/>
          <w:highlight w:val="yellow"/>
        </w:rPr>
        <w:t>mode is changed</w:t>
      </w:r>
      <w:r w:rsidRPr="009367C2">
        <w:rPr>
          <w:b/>
          <w:noProof/>
        </w:rPr>
        <w:t>.</w:t>
      </w:r>
    </w:p>
    <w:p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>
        <w:rPr>
          <w:noProof/>
        </w:rPr>
        <w:t>-</w:t>
      </w:r>
      <w:r w:rsidRPr="004765BA">
        <w:rPr>
          <w:noProof/>
          <w:highlight w:val="yellow"/>
        </w:rPr>
        <w:t xml:space="preserve">lose 100 of their durability each </w:t>
      </w:r>
      <w:r w:rsidRPr="004765BA">
        <w:rPr>
          <w:b/>
          <w:noProof/>
          <w:highlight w:val="yellow"/>
        </w:rPr>
        <w:t>day.</w:t>
      </w:r>
    </w:p>
    <w:p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="00266B8B" w:rsidRPr="004765BA">
        <w:rPr>
          <w:b/>
        </w:rPr>
        <w:t>reach 0 or less</w:t>
      </w:r>
      <w:r w:rsidRPr="008A2725">
        <w:t xml:space="preserve">, </w:t>
      </w:r>
      <w:r w:rsidRPr="004765BA">
        <w:rPr>
          <w:highlight w:val="yellow"/>
        </w:rPr>
        <w:t xml:space="preserve">it is broken and </w:t>
      </w:r>
      <w:r w:rsidR="00437EB9" w:rsidRPr="004765BA">
        <w:rPr>
          <w:highlight w:val="yellow"/>
        </w:rPr>
        <w:t>should be remove</w:t>
      </w:r>
      <w:r w:rsidRPr="004765BA">
        <w:rPr>
          <w:highlight w:val="yellow"/>
        </w:rPr>
        <w:t xml:space="preserve"> from system</w:t>
      </w:r>
      <w:r w:rsidR="00437EB9">
        <w:t xml:space="preserve">. Here is difference between providers and harvesters. </w:t>
      </w:r>
      <w:r w:rsidR="00437EB9" w:rsidRPr="004765BA">
        <w:rPr>
          <w:highlight w:val="yellow"/>
        </w:rPr>
        <w:t xml:space="preserve">Providers </w:t>
      </w:r>
      <w:r w:rsidR="00437EB9" w:rsidRPr="004765BA">
        <w:rPr>
          <w:b/>
          <w:highlight w:val="yellow"/>
        </w:rPr>
        <w:t>can</w:t>
      </w:r>
      <w:r w:rsidR="00437EB9" w:rsidRPr="004765BA">
        <w:rPr>
          <w:highlight w:val="yellow"/>
        </w:rPr>
        <w:t xml:space="preserve"> be repaired, but harvesters </w:t>
      </w:r>
      <w:r w:rsidR="00437EB9" w:rsidRPr="004765BA">
        <w:rPr>
          <w:b/>
          <w:highlight w:val="yellow"/>
        </w:rPr>
        <w:t>CANNOT</w:t>
      </w:r>
      <w:r w:rsidR="00437EB9" w:rsidRPr="004765BA">
        <w:rPr>
          <w:highlight w:val="yellow"/>
        </w:rPr>
        <w:t xml:space="preserve"> be repaired</w:t>
      </w:r>
      <w:r w:rsidR="00437EB9">
        <w:t>.</w:t>
      </w:r>
    </w:p>
    <w:p w:rsidR="003C6298" w:rsidRDefault="00852EE5" w:rsidP="00852EE5">
      <w:pPr>
        <w:pStyle w:val="3"/>
        <w:rPr>
          <w:noProof/>
        </w:rPr>
      </w:pPr>
      <w:r>
        <w:rPr>
          <w:noProof/>
        </w:rPr>
        <w:lastRenderedPageBreak/>
        <w:t>Commands</w:t>
      </w:r>
    </w:p>
    <w:p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:rsidR="006037FE" w:rsidRDefault="006037FE" w:rsidP="00726FE7">
      <w:pPr>
        <w:pStyle w:val="4"/>
        <w:rPr>
          <w:noProof/>
        </w:rPr>
      </w:pPr>
      <w:r>
        <w:rPr>
          <w:noProof/>
        </w:rPr>
        <w:t>Register</w:t>
      </w:r>
      <w:r w:rsidR="00FD07FE">
        <w:rPr>
          <w:noProof/>
        </w:rPr>
        <w:t>Command</w:t>
      </w:r>
    </w:p>
    <w:p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>
        <w:rPr>
          <w:noProof/>
        </w:rPr>
        <w:t>-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:rsidR="00C5498A" w:rsidRPr="00C5498A" w:rsidRDefault="00FD07FE" w:rsidP="00C5498A">
      <w:pPr>
        <w:pStyle w:val="4"/>
      </w:pPr>
      <w:r>
        <w:t xml:space="preserve">Day </w:t>
      </w:r>
      <w:r w:rsidR="00DC2534">
        <w:t>Command</w:t>
      </w:r>
    </w:p>
    <w:p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9A5979">
        <w:rPr>
          <w:b/>
        </w:rPr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9A5979">
        <w:rPr>
          <w:b/>
        </w:rPr>
        <w:t xml:space="preserve"> </w:t>
      </w:r>
      <w:r w:rsidR="004716A0" w:rsidRPr="000E2042">
        <w:rPr>
          <w:b/>
        </w:rPr>
        <w:t>energy</w:t>
      </w:r>
      <w:r w:rsidR="009A5979">
        <w:rPr>
          <w:b/>
        </w:rPr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Pr="00EA1E28">
        <w:rPr>
          <w:b/>
        </w:rPr>
        <w:t>Mode</w:t>
      </w:r>
      <w:r>
        <w:t>.</w:t>
      </w:r>
    </w:p>
    <w:p w:rsidR="00BB6A08" w:rsidRDefault="00F35E21" w:rsidP="004B2288">
      <w:pPr>
        <w:pStyle w:val="4"/>
      </w:pPr>
      <w:r>
        <w:t>Mode Command</w:t>
      </w:r>
    </w:p>
    <w:p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:rsidR="0055351A" w:rsidRDefault="00497282" w:rsidP="008A2725">
      <w:pPr>
        <w:ind w:left="360"/>
      </w:pPr>
      <w:r>
        <w:rPr>
          <w:rStyle w:val="CodeChar"/>
        </w:rPr>
        <w:t>mode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:rsidR="00246EEF" w:rsidRDefault="00437EB9" w:rsidP="006F5AF6">
      <w:pPr>
        <w:pStyle w:val="4"/>
      </w:pPr>
      <w:r>
        <w:t>Repair</w:t>
      </w:r>
      <w:r w:rsidR="007C032B">
        <w:t xml:space="preserve"> Command</w:t>
      </w:r>
    </w:p>
    <w:p w:rsidR="00C55E91" w:rsidRDefault="00266B8B" w:rsidP="00FF78E0">
      <w:r w:rsidRPr="001339F2">
        <w:t>Repair a provider with a specific id. Provided id will always be valid and will be provider’s id, so you don’t need to check it.</w:t>
      </w:r>
    </w:p>
    <w:p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</w:p>
    <w:p w:rsidR="00437EB9" w:rsidRPr="00437EB9" w:rsidRDefault="00437EB9" w:rsidP="00437EB9">
      <w:pPr>
        <w:pStyle w:val="4"/>
      </w:pPr>
      <w:r>
        <w:t>Inspect Command</w:t>
      </w:r>
    </w:p>
    <w:p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082ED3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082ED3">
        <w:rPr>
          <w:b/>
        </w:rPr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:rsidR="00AA4D59" w:rsidRDefault="00707180" w:rsidP="008A2725">
      <w:pPr>
        <w:ind w:left="360"/>
      </w:pPr>
      <w:r>
        <w:rPr>
          <w:rStyle w:val="CodeChar"/>
        </w:rPr>
        <w:t>id</w:t>
      </w:r>
      <w:r w:rsidR="00437EB9">
        <w:t xml:space="preserve">- </w:t>
      </w:r>
      <w:r w:rsidR="008A2725">
        <w:rPr>
          <w:b/>
        </w:rPr>
        <w:t>int</w:t>
      </w:r>
    </w:p>
    <w:p w:rsidR="00A55120" w:rsidRDefault="00775155" w:rsidP="00F95044">
      <w:pPr>
        <w:pStyle w:val="4"/>
      </w:pPr>
      <w:r>
        <w:t>Shutdown Command</w:t>
      </w:r>
    </w:p>
    <w:p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:rsidR="00437EB9" w:rsidRPr="00843D08" w:rsidRDefault="00437EB9" w:rsidP="00C42E7D"/>
    <w:p w:rsidR="0057138C" w:rsidRDefault="004834BD" w:rsidP="004834BD">
      <w:pPr>
        <w:pStyle w:val="2"/>
      </w:pPr>
      <w:r>
        <w:lastRenderedPageBreak/>
        <w:t xml:space="preserve">Task 3: </w:t>
      </w:r>
      <w:r w:rsidR="00BE2343">
        <w:t>Tasks</w:t>
      </w:r>
    </w:p>
    <w:p w:rsidR="00BE2343" w:rsidRDefault="00BE2343" w:rsidP="00BE2343">
      <w:pPr>
        <w:pStyle w:val="3"/>
      </w:pPr>
      <w:r>
        <w:t>Reflection</w:t>
      </w:r>
    </w:p>
    <w:p w:rsidR="00CF0542" w:rsidRDefault="00BE2343" w:rsidP="00CF0542">
      <w:pPr>
        <w:rPr>
          <w:rStyle w:val="CodeChar"/>
        </w:rPr>
      </w:pPr>
      <w:r>
        <w:t xml:space="preserve">You need to refactor </w:t>
      </w:r>
      <w:r w:rsidR="003730EF">
        <w:t xml:space="preserve">the </w:t>
      </w:r>
      <w:r>
        <w:t xml:space="preserve">given </w:t>
      </w:r>
      <w:r w:rsidR="00CF0542">
        <w:t xml:space="preserve">Engine class by implementing </w:t>
      </w:r>
      <w:r w:rsidR="003730EF">
        <w:t>a C</w:t>
      </w:r>
      <w:r w:rsidR="00CF0542">
        <w:t>ommand pattern. You are given a</w:t>
      </w:r>
      <w:r w:rsidR="003730EF">
        <w:t>n</w:t>
      </w:r>
      <w:r w:rsidR="009724EE">
        <w:t xml:space="preserve"> </w:t>
      </w:r>
      <w:r w:rsidR="00CF0542">
        <w:t xml:space="preserve">ICommand interface, which you need to implement </w:t>
      </w:r>
      <w:r w:rsidR="003730EF">
        <w:t xml:space="preserve">in </w:t>
      </w:r>
      <w:r w:rsidR="00CF0542">
        <w:t>all you</w:t>
      </w:r>
      <w:r w:rsidR="003730EF">
        <w:t>r</w:t>
      </w:r>
      <w:r w:rsidR="00CF0542">
        <w:t xml:space="preserve"> commands. You should implement all commands.</w:t>
      </w:r>
    </w:p>
    <w:p w:rsidR="00CF0542" w:rsidRPr="00BE00F7" w:rsidRDefault="00CF0542" w:rsidP="00CF0542">
      <w:pPr>
        <w:ind w:firstLine="360"/>
        <w:rPr>
          <w:rStyle w:val="CodeChar"/>
        </w:rPr>
      </w:pPr>
      <w:r w:rsidRPr="00BE00F7">
        <w:rPr>
          <w:rStyle w:val="CodeChar"/>
        </w:rPr>
        <w:t>RegisterCommand</w:t>
      </w:r>
    </w:p>
    <w:p w:rsidR="00CF0542" w:rsidRPr="00BE00F7" w:rsidRDefault="00CF0542" w:rsidP="00CF0542">
      <w:pPr>
        <w:ind w:firstLine="360"/>
        <w:rPr>
          <w:rStyle w:val="CodeChar"/>
        </w:rPr>
      </w:pPr>
      <w:r w:rsidRPr="00BE00F7">
        <w:rPr>
          <w:rStyle w:val="CodeChar"/>
        </w:rPr>
        <w:t>DayCommand</w:t>
      </w:r>
    </w:p>
    <w:p w:rsidR="00CF0542" w:rsidRDefault="00CF0542" w:rsidP="00CF0542">
      <w:pPr>
        <w:ind w:firstLine="360"/>
        <w:rPr>
          <w:rStyle w:val="CodeChar"/>
        </w:rPr>
      </w:pPr>
      <w:r w:rsidRPr="00BE00F7">
        <w:rPr>
          <w:rStyle w:val="CodeChar"/>
        </w:rPr>
        <w:t>InspectCommand</w:t>
      </w:r>
    </w:p>
    <w:p w:rsidR="00CF0542" w:rsidRDefault="00CF0542" w:rsidP="00CF0542">
      <w:pPr>
        <w:ind w:firstLine="360"/>
        <w:rPr>
          <w:rStyle w:val="CodeChar"/>
        </w:rPr>
      </w:pPr>
      <w:r w:rsidRPr="00BE00F7">
        <w:rPr>
          <w:rStyle w:val="CodeChar"/>
        </w:rPr>
        <w:t>ModeCommand</w:t>
      </w:r>
    </w:p>
    <w:p w:rsidR="00CF0542" w:rsidRDefault="00CF0542" w:rsidP="00CF0542">
      <w:pPr>
        <w:ind w:firstLine="360"/>
        <w:rPr>
          <w:rStyle w:val="CodeChar"/>
        </w:rPr>
      </w:pPr>
      <w:r w:rsidRPr="00A3730C">
        <w:rPr>
          <w:rStyle w:val="CodeChar"/>
        </w:rPr>
        <w:t>RepairCommand</w:t>
      </w:r>
    </w:p>
    <w:p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:rsidR="00BE2343" w:rsidRDefault="00BE2343" w:rsidP="00BE2343">
      <w:pPr>
        <w:pStyle w:val="3"/>
      </w:pPr>
      <w:r>
        <w:t>Unit Testing</w:t>
      </w:r>
    </w:p>
    <w:p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</w:t>
      </w:r>
      <w:r w:rsidR="001339F2">
        <w:t xml:space="preserve"> </w:t>
      </w:r>
      <w:r>
        <w:t xml:space="preserve">,the </w:t>
      </w:r>
      <w:r w:rsidR="00CF0542">
        <w:rPr>
          <w:rStyle w:val="CodeChar"/>
        </w:rPr>
        <w:t>ProviderController</w:t>
      </w:r>
      <w:r w:rsidR="001339F2">
        <w:rPr>
          <w:rStyle w:val="CodeChar"/>
        </w:rPr>
        <w:t xml:space="preserve"> </w:t>
      </w:r>
      <w:r w:rsidRPr="002B0C3E">
        <w:t>is</w:t>
      </w:r>
      <w:r w:rsidR="007B0BF9"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B57946" w:rsidRDefault="00B57946" w:rsidP="00BE2343">
      <w:pPr>
        <w:pStyle w:val="3"/>
      </w:pPr>
      <w:r>
        <w:t>Input</w:t>
      </w:r>
    </w:p>
    <w:p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9724EE">
        <w:t xml:space="preserve"> </w:t>
      </w:r>
      <w:bookmarkStart w:id="3" w:name="OLE_LINK17"/>
      <w:bookmarkStart w:id="4" w:name="OLE_LINK18"/>
      <w:r>
        <w:t xml:space="preserve">Harvester </w:t>
      </w:r>
      <w:bookmarkEnd w:id="3"/>
      <w:bookmarkEnd w:id="4"/>
      <w:r>
        <w:t xml:space="preserve">Sonic {id} </w:t>
      </w:r>
      <w:r w:rsidR="008A2725">
        <w:t>{oreOutput} {energyRequirement}</w:t>
      </w:r>
    </w:p>
    <w:p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9724EE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:rsidR="0057138C" w:rsidRDefault="00974B68" w:rsidP="00BE2343">
      <w:pPr>
        <w:pStyle w:val="3"/>
      </w:pPr>
      <w:r>
        <w:t>Output</w:t>
      </w:r>
    </w:p>
    <w:p w:rsidR="00A4511D" w:rsidRDefault="00A4511D" w:rsidP="00A4511D">
      <w:pPr>
        <w:pStyle w:val="4"/>
      </w:pPr>
      <w:r>
        <w:t>Register Command</w:t>
      </w:r>
    </w:p>
    <w:p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5" w:name="OLE_LINK11"/>
      <w:bookmarkStart w:id="6" w:name="OLE_LINK12"/>
      <w:bookmarkStart w:id="7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5"/>
      <w:bookmarkEnd w:id="6"/>
      <w:bookmarkEnd w:id="7"/>
      <w:r w:rsidRPr="00CF2C5D">
        <w:rPr>
          <w:rStyle w:val="CodeChar"/>
        </w:rPr>
        <w:t>”.</w:t>
      </w:r>
    </w:p>
    <w:p w:rsidR="00CF2C5D" w:rsidRDefault="00CF2C5D" w:rsidP="00CF2C5D">
      <w:pPr>
        <w:pStyle w:val="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8" w:name="OLE_LINK1"/>
      <w:bookmarkStart w:id="9" w:name="OLE_LINK2"/>
      <w:bookmarkStart w:id="10" w:name="OLE_LINK19"/>
      <w:bookmarkStart w:id="11" w:name="OLE_LINK20"/>
      <w:bookmarkStart w:id="12" w:name="OLE_LINK21"/>
      <w:bookmarkStart w:id="13" w:name="OLE_LINK38"/>
      <w:r w:rsidRPr="00FF78E0">
        <w:rPr>
          <w:rStyle w:val="CodeChar"/>
        </w:rPr>
        <w:t>Produced {energy produced this day} energy today</w:t>
      </w:r>
      <w:bookmarkEnd w:id="10"/>
      <w:bookmarkEnd w:id="11"/>
      <w:bookmarkEnd w:id="12"/>
      <w:r w:rsidRPr="00FF78E0">
        <w:rPr>
          <w:rStyle w:val="CodeChar"/>
        </w:rPr>
        <w:t>!</w:t>
      </w:r>
      <w:bookmarkEnd w:id="8"/>
      <w:bookmarkEnd w:id="9"/>
      <w:bookmarkEnd w:id="13"/>
    </w:p>
    <w:p w:rsidR="00A12EBC" w:rsidRPr="00A12EBC" w:rsidRDefault="00A12EBC" w:rsidP="00A12EBC">
      <w:pPr>
        <w:jc w:val="center"/>
        <w:rPr>
          <w:rStyle w:val="CodeChar"/>
          <w:b w:val="0"/>
        </w:rPr>
      </w:pPr>
      <w:bookmarkStart w:id="14" w:name="OLE_LINK3"/>
      <w:bookmarkStart w:id="15" w:name="OLE_LINK4"/>
      <w:r w:rsidRPr="00FF78E0">
        <w:rPr>
          <w:rStyle w:val="CodeChar"/>
        </w:rPr>
        <w:t>Produced {ore produced this day} ore today!</w:t>
      </w:r>
      <w:bookmarkEnd w:id="14"/>
      <w:bookmarkEnd w:id="15"/>
      <w:r w:rsidRPr="00FF78E0">
        <w:rPr>
          <w:rStyle w:val="CodeChar"/>
          <w:b w:val="0"/>
        </w:rPr>
        <w:t>”.</w:t>
      </w:r>
    </w:p>
    <w:p w:rsidR="00260ADF" w:rsidRDefault="00260ADF" w:rsidP="00260ADF">
      <w:pPr>
        <w:pStyle w:val="4"/>
      </w:pPr>
      <w:r>
        <w:lastRenderedPageBreak/>
        <w:t>Mode Command</w:t>
      </w:r>
    </w:p>
    <w:p w:rsidR="00260ADF" w:rsidRDefault="00260ADF" w:rsidP="00260ADF">
      <w:r>
        <w:t xml:space="preserve">On mode changing you need to print: </w:t>
      </w:r>
    </w:p>
    <w:p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16" w:name="OLE_LINK5"/>
      <w:bookmarkStart w:id="17" w:name="OLE_LINK10"/>
      <w:bookmarkStart w:id="18" w:name="OLE_LINK16"/>
      <w:r w:rsidRPr="00FF78E0">
        <w:rPr>
          <w:rStyle w:val="CodeChar"/>
        </w:rPr>
        <w:t>Mode changed to {new mode}!</w:t>
      </w:r>
      <w:bookmarkEnd w:id="16"/>
      <w:bookmarkEnd w:id="17"/>
      <w:bookmarkEnd w:id="18"/>
      <w:r w:rsidRPr="00FF78E0">
        <w:rPr>
          <w:noProof/>
        </w:rPr>
        <w:t>”.</w:t>
      </w:r>
    </w:p>
    <w:p w:rsidR="00A12EBC" w:rsidRDefault="00A12EBC" w:rsidP="00A12EBC">
      <w:pPr>
        <w:pStyle w:val="4"/>
      </w:pPr>
      <w:r>
        <w:t>Repair Command</w:t>
      </w:r>
    </w:p>
    <w:p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:rsidR="00D91489" w:rsidRDefault="008A2725" w:rsidP="00751E82">
      <w:pPr>
        <w:pStyle w:val="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</w:p>
    <w:p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19" w:name="OLE_LINK14"/>
      <w:bookmarkStart w:id="20" w:name="OLE_LINK15"/>
      <w:bookmarkStart w:id="21" w:name="OLE_LINK22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19"/>
      <w:bookmarkEnd w:id="20"/>
      <w:bookmarkEnd w:id="21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:rsidR="00437EB9" w:rsidRDefault="00BE2343" w:rsidP="00A4511D">
      <w:pPr>
        <w:jc w:val="center"/>
        <w:rPr>
          <w:noProof/>
        </w:rPr>
      </w:pPr>
      <w:bookmarkStart w:id="22" w:name="OLE_LINK23"/>
      <w:bookmarkStart w:id="23" w:name="OLE_LINK24"/>
      <w:r>
        <w:rPr>
          <w:rStyle w:val="CodeChar"/>
        </w:rPr>
        <w:t>Durability: {entity durability}</w:t>
      </w:r>
      <w:bookmarkEnd w:id="22"/>
      <w:bookmarkEnd w:id="23"/>
      <w:r w:rsidR="00437EB9">
        <w:rPr>
          <w:noProof/>
        </w:rPr>
        <w:t>”.</w:t>
      </w:r>
    </w:p>
    <w:p w:rsidR="00CE39B6" w:rsidRDefault="00CE39B6" w:rsidP="00CE39B6">
      <w:pPr>
        <w:pStyle w:val="4"/>
        <w:rPr>
          <w:noProof/>
        </w:rPr>
      </w:pPr>
      <w:r>
        <w:rPr>
          <w:noProof/>
        </w:rPr>
        <w:t>Shutdown Command</w:t>
      </w:r>
    </w:p>
    <w:p w:rsidR="00770D0B" w:rsidRDefault="00D777B6" w:rsidP="00D777B6">
      <w:r>
        <w:t xml:space="preserve">Should output a message </w:t>
      </w:r>
    </w:p>
    <w:p w:rsidR="00770D0B" w:rsidRDefault="00D777B6" w:rsidP="00A4511D">
      <w:pPr>
        <w:jc w:val="center"/>
        <w:rPr>
          <w:rStyle w:val="CodeChar"/>
        </w:rPr>
      </w:pPr>
      <w:r>
        <w:t>“</w:t>
      </w:r>
      <w:bookmarkStart w:id="24" w:name="OLE_LINK8"/>
      <w:bookmarkStart w:id="25" w:name="OLE_LINK9"/>
      <w:bookmarkStart w:id="26" w:name="OLE_LINK25"/>
      <w:bookmarkStart w:id="27" w:name="OLE_LINK26"/>
      <w:r w:rsidRPr="008C202F">
        <w:rPr>
          <w:rStyle w:val="CodeChar"/>
        </w:rPr>
        <w:t>System Shutdown</w:t>
      </w:r>
      <w:bookmarkEnd w:id="26"/>
      <w:bookmarkEnd w:id="27"/>
    </w:p>
    <w:p w:rsidR="000A655F" w:rsidRDefault="000A655F" w:rsidP="00A4511D">
      <w:pPr>
        <w:jc w:val="center"/>
        <w:rPr>
          <w:rStyle w:val="CodeChar"/>
        </w:rPr>
      </w:pPr>
      <w:bookmarkStart w:id="28" w:name="OLE_LINK27"/>
      <w:bookmarkStart w:id="29" w:name="OLE_LINK28"/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bookmarkStart w:id="30" w:name="OLE_LINK29"/>
      <w:bookmarkEnd w:id="28"/>
      <w:bookmarkEnd w:id="29"/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24"/>
      <w:bookmarkEnd w:id="25"/>
      <w:bookmarkEnd w:id="30"/>
      <w:r w:rsidR="00D777B6">
        <w:t>”.</w:t>
      </w:r>
    </w:p>
    <w:p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 w:rsidR="00D342ED">
        <w:rPr>
          <w:rStyle w:val="CodeChar"/>
        </w:rPr>
        <w:t xml:space="preserve"> </w:t>
      </w:r>
      <w:r w:rsidR="009D575F">
        <w:t>are the total</w:t>
      </w:r>
      <w:r w:rsidR="00320D28">
        <w:t xml:space="preserve"> values that have been gathered through</w:t>
      </w:r>
      <w:r w:rsidR="00D342ED">
        <w:t xml:space="preserve"> </w:t>
      </w:r>
      <w:r w:rsidR="00320D28">
        <w:t>out the program’s execution</w:t>
      </w:r>
      <w:r w:rsidR="009D575F">
        <w:t>.</w:t>
      </w:r>
    </w:p>
    <w:p w:rsidR="00974B68" w:rsidRDefault="00974B68" w:rsidP="00EF0074">
      <w:pPr>
        <w:pStyle w:val="3"/>
      </w:pPr>
      <w:r>
        <w:t>Constrain</w:t>
      </w:r>
      <w:r w:rsidR="004716A0">
        <w:t>t</w:t>
      </w:r>
      <w:r>
        <w:t>s</w:t>
      </w:r>
    </w:p>
    <w:p w:rsidR="007D7DDA" w:rsidRPr="00186823" w:rsidRDefault="00266B8B" w:rsidP="007D7DDA">
      <w:pPr>
        <w:pStyle w:val="ac"/>
        <w:numPr>
          <w:ilvl w:val="0"/>
          <w:numId w:val="11"/>
        </w:numPr>
        <w:rPr>
          <w:sz w:val="24"/>
        </w:rPr>
      </w:pPr>
      <w:r w:rsidRPr="00186823">
        <w:rPr>
          <w:sz w:val="24"/>
        </w:rPr>
        <w:t xml:space="preserve">The </w:t>
      </w:r>
      <w:r w:rsidRPr="00186823">
        <w:rPr>
          <w:rStyle w:val="CodeChar"/>
          <w:sz w:val="24"/>
        </w:rPr>
        <w:t>id</w:t>
      </w:r>
      <w:r w:rsidRPr="00186823">
        <w:rPr>
          <w:rFonts w:ascii="Consolas" w:hAnsi="Consolas"/>
          <w:b/>
          <w:noProof/>
          <w:sz w:val="24"/>
        </w:rPr>
        <w:t xml:space="preserve"> will be a string which may contain any ASCII character, except space(‘ ’).</w:t>
      </w:r>
    </w:p>
    <w:p w:rsidR="006925EB" w:rsidRDefault="006925EB" w:rsidP="006925EB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:rsidR="007D7DDA" w:rsidRPr="00067FE0" w:rsidRDefault="001401AF" w:rsidP="00BE2343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:rsidR="000B7FC6" w:rsidRPr="00067FE0" w:rsidRDefault="00D628D4" w:rsidP="000B7FC6">
      <w:pPr>
        <w:pStyle w:val="ac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:rsidR="00974B68" w:rsidRDefault="00974B68" w:rsidP="00EF0074">
      <w:pPr>
        <w:pStyle w:val="3"/>
      </w:pPr>
      <w:r>
        <w:t>Examples</w:t>
      </w:r>
    </w:p>
    <w:tbl>
      <w:tblPr>
        <w:tblStyle w:val="af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62"/>
        <w:gridCol w:w="5418"/>
      </w:tblGrid>
      <w:tr w:rsidR="00255900" w:rsidRPr="00603773" w:rsidTr="00095B2D">
        <w:tc>
          <w:tcPr>
            <w:tcW w:w="5562" w:type="dxa"/>
            <w:shd w:val="clear" w:color="auto" w:fill="D9D9D9" w:themeFill="background1" w:themeFillShade="D9"/>
          </w:tcPr>
          <w:p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:rsidTr="00095B2D">
        <w:tc>
          <w:tcPr>
            <w:tcW w:w="5562" w:type="dxa"/>
          </w:tcPr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1" w:name="OLE_LINK36"/>
            <w:bookmarkStart w:id="32" w:name="OLE_LINK37"/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0"/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bookmarkEnd w:id="33"/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bookmarkEnd w:id="31"/>
            <w:bookmarkEnd w:id="32"/>
          </w:p>
        </w:tc>
        <w:tc>
          <w:tcPr>
            <w:tcW w:w="5418" w:type="dxa"/>
          </w:tcPr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4" w:name="OLE_LINK31"/>
            <w:bookmarkStart w:id="35" w:name="OLE_LINK32"/>
            <w:bookmarkStart w:id="36" w:name="OLE_LINK33"/>
            <w:bookmarkStart w:id="37" w:name="OLE_LINK34"/>
            <w:bookmarkStart w:id="38" w:name="OLE_LINK35"/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bookmarkEnd w:id="34"/>
          <w:bookmarkEnd w:id="35"/>
          <w:bookmarkEnd w:id="36"/>
          <w:bookmarkEnd w:id="37"/>
          <w:bookmarkEnd w:id="38"/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lastRenderedPageBreak/>
              <w:t>Total Mined Plumbus Ore: 600</w:t>
            </w:r>
          </w:p>
        </w:tc>
      </w:tr>
      <w:tr w:rsidR="00464086" w:rsidRPr="00FB2A88" w:rsidTr="00095B2D">
        <w:tc>
          <w:tcPr>
            <w:tcW w:w="5562" w:type="dxa"/>
          </w:tcPr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:rsidTr="00095B2D">
        <w:tc>
          <w:tcPr>
            <w:tcW w:w="5562" w:type="dxa"/>
          </w:tcPr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39" w:name="OLE_LINK6"/>
            <w:bookmarkStart w:id="40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39"/>
            <w:bookmarkEnd w:id="40"/>
            <w:r>
              <w:rPr>
                <w:rFonts w:ascii="Consolas" w:hAnsi="Consolas"/>
                <w:bCs/>
                <w:noProof/>
              </w:rPr>
              <w:t>100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730C">
              <w:rPr>
                <w:rFonts w:ascii="Consolas" w:hAnsi="Consolas"/>
                <w:bCs/>
                <w:noProof/>
                <w:highlight w:val="green"/>
              </w:rPr>
              <w:t>Providers are repaired by 20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FDB" w:rsidRDefault="00996FDB" w:rsidP="008068A2">
      <w:pPr>
        <w:spacing w:after="0" w:line="240" w:lineRule="auto"/>
      </w:pPr>
      <w:r>
        <w:separator/>
      </w:r>
    </w:p>
  </w:endnote>
  <w:endnote w:type="continuationSeparator" w:id="1">
    <w:p w:rsidR="00996FDB" w:rsidRDefault="00996F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ED" w:rsidRPr="00AC77AD" w:rsidRDefault="00D342ED" w:rsidP="00AC77AD">
    <w:pPr>
      <w:pStyle w:val="a5"/>
    </w:pPr>
    <w:r w:rsidRPr="00266B8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D342ED" w:rsidRDefault="00D342E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66B8B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266B8B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D342ED" w:rsidRPr="008C2B83" w:rsidRDefault="00D342E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C0220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C0220" w:rsidRPr="009C0220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266B8B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D342ED" w:rsidRDefault="00D342E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66B8B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D342ED" w:rsidRDefault="00D342E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342ED" w:rsidRDefault="00D342E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FDB" w:rsidRDefault="00996FDB" w:rsidP="008068A2">
      <w:pPr>
        <w:spacing w:after="0" w:line="240" w:lineRule="auto"/>
      </w:pPr>
      <w:r>
        <w:separator/>
      </w:r>
    </w:p>
  </w:footnote>
  <w:footnote w:type="continuationSeparator" w:id="1">
    <w:p w:rsidR="00996FDB" w:rsidRDefault="00996F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2ED" w:rsidRDefault="00D342E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2ED3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39F2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2A36"/>
    <w:rsid w:val="00164CDC"/>
    <w:rsid w:val="001651D4"/>
    <w:rsid w:val="00165238"/>
    <w:rsid w:val="00166089"/>
    <w:rsid w:val="0016640B"/>
    <w:rsid w:val="001679F7"/>
    <w:rsid w:val="00167CF1"/>
    <w:rsid w:val="00171021"/>
    <w:rsid w:val="00183120"/>
    <w:rsid w:val="001837BD"/>
    <w:rsid w:val="00183A2C"/>
    <w:rsid w:val="00185225"/>
    <w:rsid w:val="00186823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6B8B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030B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AB8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5BA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8F8"/>
    <w:rsid w:val="006F6B0D"/>
    <w:rsid w:val="0070087E"/>
    <w:rsid w:val="0070324D"/>
    <w:rsid w:val="00704432"/>
    <w:rsid w:val="00704DF3"/>
    <w:rsid w:val="007051DF"/>
    <w:rsid w:val="00705370"/>
    <w:rsid w:val="00707180"/>
    <w:rsid w:val="00707225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0BF9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01FA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24EE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6FDB"/>
    <w:rsid w:val="009970A0"/>
    <w:rsid w:val="00997E0C"/>
    <w:rsid w:val="009A2CD7"/>
    <w:rsid w:val="009A5979"/>
    <w:rsid w:val="009A6ECA"/>
    <w:rsid w:val="009B1A86"/>
    <w:rsid w:val="009B21EE"/>
    <w:rsid w:val="009B41F4"/>
    <w:rsid w:val="009B4243"/>
    <w:rsid w:val="009B4FB4"/>
    <w:rsid w:val="009B5539"/>
    <w:rsid w:val="009B5B2D"/>
    <w:rsid w:val="009B5E03"/>
    <w:rsid w:val="009B67B3"/>
    <w:rsid w:val="009C0220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3730C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A5FE6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0F7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342ED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47656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84AC1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45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D87D8-5D1D-4661-A251-FBAE74BD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1</Pages>
  <Words>1559</Words>
  <Characters>8892</Characters>
  <Application>Microsoft Office Word</Application>
  <DocSecurity>0</DocSecurity>
  <Lines>74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10431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Потребител на Windows</cp:lastModifiedBy>
  <cp:revision>3</cp:revision>
  <cp:lastPrinted>2015-10-26T22:35:00Z</cp:lastPrinted>
  <dcterms:created xsi:type="dcterms:W3CDTF">2017-09-07T05:48:00Z</dcterms:created>
  <dcterms:modified xsi:type="dcterms:W3CDTF">2018-04-21T14:18:00Z</dcterms:modified>
  <cp:category>programming, education, software engineering, software development</cp:category>
</cp:coreProperties>
</file>